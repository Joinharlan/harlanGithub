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48"/>
          <w:szCs w:val="48"/>
        </w:rPr>
        <w:t>POS终端强制挥卡、隐藏插卡功能技术指南</w:t>
      </w:r>
    </w:p>
    <w:p>
      <w:pPr>
        <w:pStyle w:val="21"/>
        <w:spacing w:before="0" w:after="0"/>
      </w:pPr>
    </w:p>
    <w:p/>
    <w:p>
      <w:pPr>
        <w:jc w:val="center"/>
        <w:rPr>
          <w:rFonts w:ascii="黑体" w:eastAsia="黑体"/>
          <w:sz w:val="36"/>
        </w:rPr>
      </w:pPr>
    </w:p>
    <w:p/>
    <w:p/>
    <w:p/>
    <w:p/>
    <w:p>
      <w:pPr>
        <w:rPr>
          <w:rFonts w:eastAsia="黑体"/>
          <w:sz w:val="30"/>
        </w:rPr>
      </w:pPr>
    </w:p>
    <w:p/>
    <w:p>
      <w:pPr>
        <w:spacing w:before="31" w:beforeLines="10"/>
        <w:jc w:val="center"/>
        <w:rPr>
          <w:rFonts w:eastAsia="黑体"/>
          <w:sz w:val="30"/>
        </w:rPr>
      </w:pPr>
      <w:r>
        <w:rPr>
          <w:rFonts w:hint="eastAsia" w:eastAsia="黑体"/>
          <w:sz w:val="30"/>
        </w:rPr>
        <w:t>中国银联技术管理部</w:t>
      </w:r>
    </w:p>
    <w:p>
      <w:pPr>
        <w:jc w:val="center"/>
      </w:pPr>
    </w:p>
    <w:p>
      <w:pPr>
        <w:pStyle w:val="20"/>
        <w:adjustRightInd/>
        <w:snapToGrid/>
        <w:spacing w:before="0" w:after="0"/>
      </w:pPr>
      <w:r>
        <w:rPr>
          <w:rFonts w:hint="eastAsia"/>
        </w:rPr>
        <w:t>二○一六年二月二十四日</w:t>
      </w:r>
    </w:p>
    <w:p/>
    <w:p>
      <w:pPr>
        <w:spacing w:before="62" w:beforeLines="20"/>
        <w:jc w:val="center"/>
        <w:rPr>
          <w:rFonts w:ascii="黑体" w:eastAsia="黑体"/>
          <w:sz w:val="30"/>
        </w:rPr>
      </w:pPr>
      <w:r>
        <w:br w:type="page"/>
      </w:r>
      <w:r>
        <w:rPr>
          <w:rFonts w:hint="eastAsia" w:ascii="黑体" w:eastAsia="黑体"/>
          <w:sz w:val="30"/>
        </w:rPr>
        <w:t>版本控制信息</w:t>
      </w:r>
    </w:p>
    <w:p/>
    <w:tbl>
      <w:tblPr>
        <w:tblStyle w:val="14"/>
        <w:tblW w:w="8551" w:type="dxa"/>
        <w:jc w:val="center"/>
        <w:tblInd w:w="-22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418"/>
        <w:gridCol w:w="1612"/>
        <w:gridCol w:w="1318"/>
        <w:gridCol w:w="284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5" w:type="dxa"/>
            <w:vAlign w:val="center"/>
          </w:tcPr>
          <w:p>
            <w:pPr>
              <w:pStyle w:val="20"/>
              <w:rPr>
                <w:rFonts w:hAnsi="宋体" w:eastAsia="宋体"/>
              </w:rPr>
            </w:pPr>
            <w:r>
              <w:rPr>
                <w:rFonts w:hint="eastAsia" w:hAnsi="宋体" w:eastAsia="宋体"/>
              </w:rPr>
              <w:t>版本</w:t>
            </w:r>
          </w:p>
        </w:tc>
        <w:tc>
          <w:tcPr>
            <w:tcW w:w="1418" w:type="dxa"/>
            <w:vAlign w:val="center"/>
          </w:tcPr>
          <w:p>
            <w:pPr>
              <w:pStyle w:val="20"/>
              <w:rPr>
                <w:rFonts w:hAnsi="宋体" w:eastAsia="宋体"/>
              </w:rPr>
            </w:pPr>
            <w:r>
              <w:rPr>
                <w:rFonts w:hint="eastAsia" w:hAnsi="宋体" w:eastAsia="宋体"/>
              </w:rPr>
              <w:t>日期</w:t>
            </w:r>
          </w:p>
        </w:tc>
        <w:tc>
          <w:tcPr>
            <w:tcW w:w="1612" w:type="dxa"/>
            <w:vAlign w:val="center"/>
          </w:tcPr>
          <w:p>
            <w:pPr>
              <w:pStyle w:val="20"/>
              <w:rPr>
                <w:rFonts w:hAnsi="宋体" w:eastAsia="宋体"/>
              </w:rPr>
            </w:pPr>
            <w:r>
              <w:rPr>
                <w:rFonts w:hint="eastAsia" w:hAnsi="宋体" w:eastAsia="宋体"/>
              </w:rPr>
              <w:t>拟稿和修改人</w:t>
            </w:r>
          </w:p>
        </w:tc>
        <w:tc>
          <w:tcPr>
            <w:tcW w:w="1318" w:type="dxa"/>
            <w:vAlign w:val="center"/>
          </w:tcPr>
          <w:p>
            <w:pPr>
              <w:pStyle w:val="20"/>
              <w:rPr>
                <w:rFonts w:hAnsi="宋体" w:eastAsia="宋体"/>
              </w:rPr>
            </w:pPr>
            <w:r>
              <w:rPr>
                <w:rFonts w:hint="eastAsia" w:hAnsi="宋体" w:eastAsia="宋体"/>
              </w:rPr>
              <w:t>发布日期</w:t>
            </w:r>
          </w:p>
        </w:tc>
        <w:tc>
          <w:tcPr>
            <w:tcW w:w="2848" w:type="dxa"/>
            <w:vAlign w:val="center"/>
          </w:tcPr>
          <w:p>
            <w:pPr>
              <w:pStyle w:val="20"/>
              <w:rPr>
                <w:rFonts w:hAnsi="宋体" w:eastAsia="宋体"/>
              </w:rPr>
            </w:pPr>
            <w:r>
              <w:rPr>
                <w:rFonts w:hint="eastAsia" w:hAnsi="宋体" w:eastAsia="宋体"/>
              </w:rPr>
              <w:t>变更说明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21"/>
              <w:rPr>
                <w:rFonts w:hAnsi="宋体"/>
              </w:rPr>
            </w:pPr>
            <w:del w:id="0" w:author="王兰" w:date="2016-03-09T10:54:00Z">
              <w:r>
                <w:rPr>
                  <w:rFonts w:hint="eastAsia" w:hAnsi="宋体"/>
                </w:rPr>
                <w:delText>0.0</w:delText>
              </w:r>
            </w:del>
            <w:ins w:id="1" w:author="王兰" w:date="2016-03-09T10:54:00Z">
              <w:r>
                <w:rPr>
                  <w:rFonts w:hint="eastAsia" w:hAnsi="宋体"/>
                </w:rPr>
                <w:t>V</w:t>
              </w:r>
            </w:ins>
            <w:r>
              <w:rPr>
                <w:rFonts w:hint="eastAsia" w:hAnsi="宋体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pStyle w:val="21"/>
              <w:rPr>
                <w:rFonts w:hAnsi="宋体"/>
              </w:rPr>
            </w:pPr>
            <w:r>
              <w:rPr>
                <w:rFonts w:hAnsi="宋体"/>
              </w:rPr>
              <w:t>201</w:t>
            </w:r>
            <w:r>
              <w:rPr>
                <w:rFonts w:hint="eastAsia" w:hAnsi="宋体"/>
              </w:rPr>
              <w:t>6</w:t>
            </w:r>
            <w:r>
              <w:rPr>
                <w:rFonts w:hAnsi="宋体"/>
              </w:rPr>
              <w:t>-</w:t>
            </w:r>
            <w:r>
              <w:rPr>
                <w:rFonts w:hint="eastAsia" w:hAnsi="宋体"/>
              </w:rPr>
              <w:t>02</w:t>
            </w:r>
            <w:r>
              <w:rPr>
                <w:rFonts w:hAnsi="宋体"/>
              </w:rPr>
              <w:t>-</w:t>
            </w:r>
            <w:r>
              <w:rPr>
                <w:rFonts w:hint="eastAsia" w:hAnsi="宋体"/>
              </w:rPr>
              <w:t>25</w:t>
            </w:r>
          </w:p>
        </w:tc>
        <w:tc>
          <w:tcPr>
            <w:tcW w:w="1612" w:type="dxa"/>
            <w:vAlign w:val="center"/>
          </w:tcPr>
          <w:p>
            <w:pPr>
              <w:pStyle w:val="21"/>
              <w:rPr>
                <w:rFonts w:hAnsi="宋体"/>
              </w:rPr>
            </w:pPr>
            <w:r>
              <w:rPr>
                <w:rFonts w:hint="eastAsia" w:hAnsi="宋体"/>
              </w:rPr>
              <w:t>谌子奇</w:t>
            </w:r>
          </w:p>
        </w:tc>
        <w:tc>
          <w:tcPr>
            <w:tcW w:w="1318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  <w:tc>
          <w:tcPr>
            <w:tcW w:w="2848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21"/>
              <w:rPr>
                <w:rFonts w:hAnsi="宋体"/>
              </w:rPr>
            </w:pPr>
            <w:ins w:id="2" w:author="王兰" w:date="2016-03-09T10:54:00Z">
              <w:r>
                <w:rPr>
                  <w:rFonts w:hint="eastAsia" w:hAnsi="宋体"/>
                </w:rPr>
                <w:t>V</w:t>
              </w:r>
            </w:ins>
            <w:del w:id="3" w:author="王兰" w:date="2016-03-09T10:54:00Z">
              <w:r>
                <w:rPr>
                  <w:rFonts w:hint="eastAsia" w:hAnsi="宋体"/>
                </w:rPr>
                <w:delText>0.0</w:delText>
              </w:r>
            </w:del>
            <w:r>
              <w:rPr>
                <w:rFonts w:hint="eastAsia" w:hAnsi="宋体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pStyle w:val="21"/>
              <w:rPr>
                <w:rFonts w:hAnsi="宋体"/>
              </w:rPr>
            </w:pPr>
            <w:r>
              <w:rPr>
                <w:rFonts w:hint="eastAsia" w:hAnsi="宋体"/>
              </w:rPr>
              <w:t>2016-03</w:t>
            </w:r>
            <w:ins w:id="4" w:author="王兰" w:date="2016-03-09T10:55:00Z">
              <w:r>
                <w:rPr>
                  <w:rFonts w:hint="eastAsia" w:hAnsi="宋体"/>
                </w:rPr>
                <w:t>-</w:t>
              </w:r>
            </w:ins>
            <w:r>
              <w:rPr>
                <w:rFonts w:hint="eastAsia" w:hAnsi="宋体"/>
              </w:rPr>
              <w:t>01</w:t>
            </w:r>
          </w:p>
        </w:tc>
        <w:tc>
          <w:tcPr>
            <w:tcW w:w="1612" w:type="dxa"/>
            <w:vAlign w:val="center"/>
          </w:tcPr>
          <w:p>
            <w:pPr>
              <w:pStyle w:val="21"/>
              <w:rPr>
                <w:rFonts w:hAnsi="宋体"/>
              </w:rPr>
            </w:pPr>
            <w:r>
              <w:rPr>
                <w:rFonts w:hint="eastAsia" w:hAnsi="宋体"/>
              </w:rPr>
              <w:t>王兰</w:t>
            </w:r>
          </w:p>
        </w:tc>
        <w:tc>
          <w:tcPr>
            <w:tcW w:w="1318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  <w:tc>
          <w:tcPr>
            <w:tcW w:w="2848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21"/>
              <w:rPr>
                <w:rFonts w:hAnsi="宋体"/>
              </w:rPr>
            </w:pPr>
            <w:ins w:id="5" w:author="王兰" w:date="2016-03-09T10:54:00Z">
              <w:r>
                <w:rPr>
                  <w:rFonts w:hint="eastAsia" w:hAnsi="宋体"/>
                </w:rPr>
                <w:t>V3</w:t>
              </w:r>
            </w:ins>
          </w:p>
        </w:tc>
        <w:tc>
          <w:tcPr>
            <w:tcW w:w="1418" w:type="dxa"/>
            <w:vAlign w:val="center"/>
          </w:tcPr>
          <w:p>
            <w:pPr>
              <w:pStyle w:val="21"/>
              <w:rPr>
                <w:rFonts w:hAnsi="宋体"/>
              </w:rPr>
            </w:pPr>
            <w:ins w:id="6" w:author="王兰" w:date="2016-03-09T10:54:00Z">
              <w:r>
                <w:rPr>
                  <w:rFonts w:hint="eastAsia" w:hAnsi="宋体"/>
                </w:rPr>
                <w:t>2016-03-09</w:t>
              </w:r>
            </w:ins>
          </w:p>
        </w:tc>
        <w:tc>
          <w:tcPr>
            <w:tcW w:w="1612" w:type="dxa"/>
            <w:vAlign w:val="center"/>
          </w:tcPr>
          <w:p>
            <w:pPr>
              <w:pStyle w:val="21"/>
              <w:rPr>
                <w:rFonts w:hAnsi="宋体"/>
              </w:rPr>
            </w:pPr>
            <w:ins w:id="7" w:author="王兰" w:date="2016-03-09T10:54:00Z">
              <w:r>
                <w:rPr>
                  <w:rFonts w:hint="eastAsia" w:hAnsi="宋体"/>
                </w:rPr>
                <w:t>王兰</w:t>
              </w:r>
            </w:ins>
          </w:p>
        </w:tc>
        <w:tc>
          <w:tcPr>
            <w:tcW w:w="1318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  <w:tc>
          <w:tcPr>
            <w:tcW w:w="2848" w:type="dxa"/>
            <w:vAlign w:val="center"/>
          </w:tcPr>
          <w:p>
            <w:pPr>
              <w:pStyle w:val="21"/>
              <w:rPr>
                <w:rFonts w:hAnsi="宋体"/>
              </w:rPr>
            </w:pPr>
            <w:ins w:id="8" w:author="王兰" w:date="2016-03-09T10:55:00Z">
              <w:r>
                <w:rPr>
                  <w:rFonts w:hint="eastAsia" w:hAnsi="宋体"/>
                </w:rPr>
                <w:t>增加待机界面插卡提示挥卡受理</w:t>
              </w:r>
            </w:ins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  <w:tc>
          <w:tcPr>
            <w:tcW w:w="1612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  <w:tc>
          <w:tcPr>
            <w:tcW w:w="1318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  <w:tc>
          <w:tcPr>
            <w:tcW w:w="2848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  <w:tc>
          <w:tcPr>
            <w:tcW w:w="1612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  <w:tc>
          <w:tcPr>
            <w:tcW w:w="1318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  <w:tc>
          <w:tcPr>
            <w:tcW w:w="2848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  <w:tc>
          <w:tcPr>
            <w:tcW w:w="1612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  <w:tc>
          <w:tcPr>
            <w:tcW w:w="1318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  <w:tc>
          <w:tcPr>
            <w:tcW w:w="2848" w:type="dxa"/>
            <w:vAlign w:val="center"/>
          </w:tcPr>
          <w:p>
            <w:pPr>
              <w:pStyle w:val="21"/>
              <w:rPr>
                <w:rFonts w:hAnsi="宋体"/>
              </w:rPr>
            </w:pPr>
          </w:p>
        </w:tc>
      </w:tr>
    </w:tbl>
    <w:p/>
    <w:p/>
    <w:p/>
    <w:p/>
    <w:p/>
    <w:p/>
    <w:p/>
    <w:p/>
    <w:p/>
    <w:p>
      <w:pPr>
        <w:rPr>
          <w:sz w:val="11"/>
        </w:rPr>
      </w:pPr>
    </w:p>
    <w:tbl>
      <w:tblPr>
        <w:tblStyle w:val="14"/>
        <w:tblW w:w="8551" w:type="dxa"/>
        <w:jc w:val="center"/>
        <w:tblInd w:w="-22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51" w:type="dxa"/>
            <w:vAlign w:val="center"/>
          </w:tcPr>
          <w:p>
            <w:pPr>
              <w:spacing w:before="31" w:beforeLines="10" w:after="31" w:afterLines="10"/>
              <w:rPr>
                <w:rFonts w:eastAsia="黑体"/>
                <w:b/>
                <w:bCs/>
              </w:rPr>
            </w:pPr>
            <w:r>
              <w:rPr>
                <w:rFonts w:hint="eastAsia" w:eastAsia="黑体"/>
              </w:rPr>
              <w:t>本文档中的所有内容为中国银联的机密和专属所有。</w:t>
            </w:r>
            <w:r>
              <w:rPr>
                <w:rFonts w:eastAsia="黑体"/>
              </w:rPr>
              <w:t>未经</w:t>
            </w:r>
            <w:r>
              <w:rPr>
                <w:rFonts w:hint="eastAsia" w:eastAsia="黑体"/>
              </w:rPr>
              <w:t>中国银联</w:t>
            </w:r>
            <w:r>
              <w:rPr>
                <w:rFonts w:eastAsia="黑体"/>
              </w:rPr>
              <w:t>的明确书面许可，任何</w:t>
            </w:r>
            <w:r>
              <w:rPr>
                <w:rFonts w:hint="eastAsia" w:eastAsia="黑体"/>
              </w:rPr>
              <w:t>组织或个</w:t>
            </w:r>
            <w:r>
              <w:rPr>
                <w:rFonts w:eastAsia="黑体"/>
              </w:rPr>
              <w:t>人不得</w:t>
            </w:r>
            <w:r>
              <w:rPr>
                <w:rFonts w:hint="eastAsia" w:eastAsia="黑体"/>
              </w:rPr>
              <w:t>以任何目的、任何形式及任何手段复制或传播本文档部分或全部内容</w:t>
            </w:r>
            <w:r>
              <w:rPr>
                <w:rFonts w:eastAsia="黑体"/>
              </w:rPr>
              <w:t>。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25293591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2"/>
            <w:jc w:val="center"/>
            <w:rPr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color w:val="000000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"_Toc444242610" </w:instrText>
          </w:r>
          <w:r>
            <w:fldChar w:fldCharType="separate"/>
          </w:r>
          <w:r>
            <w:rPr>
              <w:rStyle w:val="17"/>
            </w:rPr>
            <w:t>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  <w:rFonts w:hint="eastAsia"/>
            </w:rPr>
            <w:t>功能目标</w:t>
          </w:r>
          <w:r>
            <w:tab/>
          </w:r>
          <w:r>
            <w:fldChar w:fldCharType="begin"/>
          </w:r>
          <w:r>
            <w:instrText xml:space="preserve"> PAGEREF _Toc444242610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"_Toc444242611" </w:instrText>
          </w:r>
          <w:r>
            <w:fldChar w:fldCharType="separate"/>
          </w:r>
          <w:r>
            <w:rPr>
              <w:rStyle w:val="17"/>
            </w:rPr>
            <w:t xml:space="preserve">2 </w:t>
          </w:r>
          <w:r>
            <w:rPr>
              <w:rStyle w:val="17"/>
              <w:rFonts w:hint="eastAsia"/>
            </w:rPr>
            <w:t>详细功能点</w:t>
          </w:r>
          <w:r>
            <w:tab/>
          </w:r>
          <w:r>
            <w:fldChar w:fldCharType="begin"/>
          </w:r>
          <w:r>
            <w:instrText xml:space="preserve"> PAGEREF _Toc444242611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"_Toc444242612" </w:instrText>
          </w:r>
          <w:r>
            <w:fldChar w:fldCharType="separate"/>
          </w:r>
          <w:r>
            <w:rPr>
              <w:rStyle w:val="17"/>
              <w:rFonts w:ascii="仿宋" w:hAnsi="仿宋" w:eastAsia="仿宋"/>
            </w:rPr>
            <w:t>2.1</w:t>
          </w:r>
          <w:r>
            <w:rPr>
              <w:rStyle w:val="17"/>
              <w:rFonts w:hint="eastAsia" w:ascii="仿宋" w:hAnsi="仿宋" w:eastAsia="仿宋"/>
            </w:rPr>
            <w:t>强制挥卡控制开关及消费统一入口提示语</w:t>
          </w:r>
          <w:r>
            <w:tab/>
          </w:r>
          <w:r>
            <w:fldChar w:fldCharType="begin"/>
          </w:r>
          <w:r>
            <w:instrText xml:space="preserve"> PAGEREF _Toc444242612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"_Toc444242613" </w:instrText>
          </w:r>
          <w:r>
            <w:fldChar w:fldCharType="separate"/>
          </w:r>
          <w:r>
            <w:rPr>
              <w:rStyle w:val="17"/>
              <w:rFonts w:ascii="仿宋" w:hAnsi="仿宋" w:eastAsia="仿宋"/>
            </w:rPr>
            <w:t>2.2</w:t>
          </w:r>
          <w:r>
            <w:rPr>
              <w:rStyle w:val="17"/>
              <w:rFonts w:hint="eastAsia" w:ascii="仿宋" w:hAnsi="仿宋" w:eastAsia="仿宋"/>
            </w:rPr>
            <w:t>待机界面去除插卡交易的快速受理</w:t>
          </w:r>
          <w:r>
            <w:tab/>
          </w:r>
          <w:r>
            <w:fldChar w:fldCharType="begin"/>
          </w:r>
          <w:r>
            <w:instrText xml:space="preserve"> PAGEREF _Toc444242613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"_Toc444242614" </w:instrText>
          </w:r>
          <w:r>
            <w:fldChar w:fldCharType="separate"/>
          </w:r>
          <w:r>
            <w:rPr>
              <w:rStyle w:val="17"/>
              <w:rFonts w:ascii="仿宋" w:hAnsi="仿宋" w:eastAsia="仿宋"/>
            </w:rPr>
            <w:t>2.3</w:t>
          </w:r>
          <w:r>
            <w:rPr>
              <w:rStyle w:val="17"/>
              <w:rFonts w:hint="eastAsia" w:ascii="仿宋" w:hAnsi="仿宋" w:eastAsia="仿宋"/>
            </w:rPr>
            <w:t>挥卡优先插卡隐藏消费流程</w:t>
          </w:r>
          <w:r>
            <w:tab/>
          </w:r>
          <w:r>
            <w:fldChar w:fldCharType="begin"/>
          </w:r>
          <w:r>
            <w:instrText xml:space="preserve"> PAGEREF _Toc444242614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  <w:r>
            <w:br w:type="page"/>
          </w:r>
        </w:p>
        <w:p/>
      </w:sdtContent>
    </w:sdt>
    <w:p>
      <w:pPr>
        <w:pStyle w:val="2"/>
        <w:numPr>
          <w:ilvl w:val="0"/>
          <w:numId w:val="1"/>
        </w:numPr>
      </w:pPr>
      <w:bookmarkStart w:id="0" w:name="_Toc444242610"/>
      <w:r>
        <w:rPr>
          <w:rFonts w:hint="eastAsia"/>
        </w:rPr>
        <w:t>功能目标</w:t>
      </w:r>
      <w:bookmarkEnd w:id="0"/>
    </w:p>
    <w:p>
      <w:pPr>
        <w:ind w:firstLine="560" w:firstLineChars="200"/>
        <w:rPr>
          <w:rFonts w:ascii="仿宋_GB2312" w:eastAsia="仿宋_GB2312"/>
          <w:bCs/>
          <w:sz w:val="30"/>
          <w:szCs w:val="30"/>
        </w:rPr>
      </w:pPr>
      <w:r>
        <w:rPr>
          <w:rFonts w:hint="eastAsia" w:ascii="仿宋" w:hAnsi="仿宋" w:eastAsia="仿宋"/>
          <w:sz w:val="28"/>
          <w:szCs w:val="28"/>
        </w:rPr>
        <w:t>依据</w:t>
      </w:r>
      <w:r>
        <w:rPr>
          <w:rFonts w:hint="eastAsia" w:ascii="仿宋" w:hAnsi="仿宋" w:eastAsia="仿宋"/>
          <w:sz w:val="28"/>
          <w:szCs w:val="28"/>
          <w:lang w:val="zh-CN"/>
        </w:rPr>
        <w:t>市场部提出的</w:t>
      </w:r>
      <w:r>
        <w:rPr>
          <w:rFonts w:hint="eastAsia" w:ascii="仿宋_GB2312" w:eastAsia="仿宋_GB2312"/>
          <w:bCs/>
          <w:sz w:val="30"/>
          <w:szCs w:val="30"/>
        </w:rPr>
        <w:t>《挥卡优先程序版本需求书》，本文定义了实现POS终端支持</w:t>
      </w:r>
      <w:r>
        <w:rPr>
          <w:rFonts w:hint="eastAsia" w:ascii="仿宋" w:hAnsi="仿宋" w:eastAsia="仿宋"/>
          <w:sz w:val="28"/>
          <w:szCs w:val="28"/>
          <w:lang w:val="zh-CN"/>
        </w:rPr>
        <w:t>金融IC卡 “挥卡优先，插卡隐藏”程序功能的技术实现方案</w:t>
      </w:r>
      <w:r>
        <w:rPr>
          <w:rFonts w:hint="eastAsia" w:ascii="仿宋_GB2312" w:eastAsia="仿宋_GB2312"/>
          <w:bCs/>
          <w:sz w:val="30"/>
          <w:szCs w:val="30"/>
        </w:rPr>
        <w:t>，并</w:t>
      </w:r>
      <w:r>
        <w:rPr>
          <w:rFonts w:hint="eastAsia" w:ascii="仿宋" w:hAnsi="仿宋" w:eastAsia="仿宋"/>
          <w:sz w:val="28"/>
          <w:szCs w:val="28"/>
          <w:lang w:val="zh-CN"/>
        </w:rPr>
        <w:t>通过配置本地的“</w:t>
      </w:r>
      <w:r>
        <w:rPr>
          <w:rFonts w:hint="eastAsia" w:ascii="仿宋_GB2312" w:eastAsia="仿宋_GB2312"/>
          <w:bCs/>
          <w:sz w:val="30"/>
          <w:szCs w:val="30"/>
        </w:rPr>
        <w:t>强制挥卡交易开关”</w:t>
      </w:r>
      <w:r>
        <w:rPr>
          <w:rFonts w:hint="eastAsia" w:ascii="仿宋" w:hAnsi="仿宋" w:eastAsia="仿宋"/>
          <w:sz w:val="28"/>
          <w:szCs w:val="28"/>
          <w:lang w:val="zh-CN"/>
        </w:rPr>
        <w:t>实现消费交易的 “挥卡优先，插卡隐藏”功能。</w:t>
      </w:r>
    </w:p>
    <w:p>
      <w:pPr>
        <w:pStyle w:val="2"/>
      </w:pPr>
      <w:bookmarkStart w:id="1" w:name="_Toc444242611"/>
      <w:r>
        <w:rPr>
          <w:rFonts w:hint="eastAsia"/>
        </w:rPr>
        <w:t>2 详细</w:t>
      </w:r>
      <w:bookmarkStart w:id="2" w:name="_Toc370916187"/>
      <w:bookmarkEnd w:id="2"/>
      <w:r>
        <w:rPr>
          <w:rFonts w:hint="eastAsia"/>
        </w:rPr>
        <w:t>功能点</w:t>
      </w:r>
      <w:bookmarkEnd w:id="1"/>
    </w:p>
    <w:p>
      <w:pPr>
        <w:pStyle w:val="3"/>
        <w:rPr>
          <w:rFonts w:ascii="仿宋" w:hAnsi="仿宋" w:eastAsia="仿宋"/>
          <w:sz w:val="36"/>
          <w:szCs w:val="36"/>
        </w:rPr>
      </w:pPr>
      <w:bookmarkStart w:id="3" w:name="_Toc444242612"/>
      <w:r>
        <w:rPr>
          <w:rFonts w:hint="eastAsia" w:ascii="仿宋" w:hAnsi="仿宋" w:eastAsia="仿宋"/>
          <w:sz w:val="36"/>
          <w:szCs w:val="36"/>
        </w:rPr>
        <w:t>2.1优先挥卡控制开关及消费统一入口提示语</w:t>
      </w:r>
      <w:bookmarkEnd w:id="3"/>
    </w:p>
    <w:p>
      <w:pPr>
        <w:ind w:firstLine="600" w:firstLineChars="200"/>
        <w:rPr>
          <w:rFonts w:ascii="仿宋_GB2312" w:eastAsia="仿宋_GB2312"/>
          <w:bCs/>
          <w:sz w:val="30"/>
          <w:szCs w:val="30"/>
        </w:rPr>
      </w:pPr>
      <w:r>
        <w:rPr>
          <w:rFonts w:hint="eastAsia" w:ascii="仿宋_GB2312" w:eastAsia="仿宋_GB2312"/>
          <w:bCs/>
          <w:sz w:val="30"/>
          <w:szCs w:val="30"/>
        </w:rPr>
        <w:t>对强制挥卡功能增加控制开关“优先挥卡交易开关”，类型为int，取值为“0”时，开关关闭，交易受理流程保持不变，同时可受理挥卡、插卡或刷卡，交易提示语仍为“请挥卡、插卡或刷卡”；取值为“1”时，开关打开，强制要求以挥卡方式进行交易，提示语为“请挥卡或刷卡”。</w:t>
      </w:r>
    </w:p>
    <w:p>
      <w:pPr>
        <w:ind w:firstLine="600" w:firstLineChars="200"/>
        <w:rPr>
          <w:rFonts w:ascii="仿宋_GB2312" w:eastAsia="仿宋_GB2312"/>
          <w:bCs/>
          <w:sz w:val="30"/>
          <w:szCs w:val="30"/>
        </w:rPr>
      </w:pPr>
      <w:r>
        <w:rPr>
          <w:rFonts w:hint="eastAsia" w:ascii="仿宋_GB2312" w:eastAsia="仿宋_GB2312"/>
          <w:bCs/>
          <w:sz w:val="30"/>
          <w:szCs w:val="30"/>
        </w:rPr>
        <w:t>“优先挥卡控制开关”放在非接业务参数管理</w:t>
      </w:r>
      <w:bookmarkStart w:id="6" w:name="_GoBack"/>
      <w:bookmarkEnd w:id="6"/>
      <w:r>
        <w:rPr>
          <w:rFonts w:hint="eastAsia" w:ascii="仿宋_GB2312" w:eastAsia="仿宋_GB2312"/>
          <w:bCs/>
          <w:sz w:val="30"/>
          <w:szCs w:val="30"/>
        </w:rPr>
        <w:t>同一目录下。</w:t>
      </w:r>
    </w:p>
    <w:p>
      <w:pPr>
        <w:pStyle w:val="3"/>
        <w:rPr>
          <w:rFonts w:ascii="仿宋" w:hAnsi="仿宋" w:eastAsia="仿宋"/>
          <w:sz w:val="36"/>
          <w:szCs w:val="36"/>
        </w:rPr>
      </w:pPr>
      <w:bookmarkStart w:id="4" w:name="_Toc444242613"/>
      <w:r>
        <w:rPr>
          <w:rFonts w:hint="eastAsia" w:ascii="仿宋" w:hAnsi="仿宋" w:eastAsia="仿宋"/>
          <w:sz w:val="36"/>
          <w:szCs w:val="36"/>
        </w:rPr>
        <w:t>2.2待机界面去除插卡交易的快速受理</w:t>
      </w:r>
      <w:bookmarkEnd w:id="4"/>
    </w:p>
    <w:p>
      <w:pPr>
        <w:ind w:firstLine="600" w:firstLineChars="200"/>
        <w:rPr>
          <w:ins w:id="9" w:author="王兰" w:date="2016-03-09T10:53:00Z"/>
          <w:rFonts w:hint="eastAsia" w:ascii="仿宋_GB2312" w:eastAsia="仿宋_GB2312"/>
          <w:bCs/>
          <w:sz w:val="30"/>
          <w:szCs w:val="30"/>
        </w:rPr>
      </w:pPr>
      <w:r>
        <w:rPr>
          <w:rFonts w:hint="eastAsia" w:ascii="仿宋_GB2312" w:eastAsia="仿宋_GB2312"/>
          <w:bCs/>
          <w:sz w:val="30"/>
          <w:szCs w:val="30"/>
        </w:rPr>
        <w:t>待机界面插卡或刷卡快速进入消费或预授权交易，现改为</w:t>
      </w:r>
      <w:r>
        <w:rPr>
          <w:rFonts w:hint="eastAsia" w:ascii="仿宋_GB2312" w:eastAsia="仿宋_GB2312"/>
          <w:bCs/>
          <w:sz w:val="30"/>
          <w:szCs w:val="30"/>
          <w:highlight w:val="yellow"/>
          <w:rPrChange w:id="10" w:author="张继旺 深圳市锦弘霖电子" w:date="2019-06-06T17:11:43Z">
            <w:rPr>
              <w:rFonts w:hint="eastAsia" w:ascii="仿宋_GB2312" w:eastAsia="仿宋_GB2312"/>
              <w:bCs/>
              <w:sz w:val="30"/>
              <w:szCs w:val="30"/>
            </w:rPr>
          </w:rPrChange>
        </w:rPr>
        <w:t>仅支持待机界面刷卡快速进入消费或预授权交易</w:t>
      </w:r>
      <w:r>
        <w:rPr>
          <w:rFonts w:hint="eastAsia" w:ascii="仿宋_GB2312" w:eastAsia="仿宋_GB2312"/>
          <w:bCs/>
          <w:sz w:val="30"/>
          <w:szCs w:val="30"/>
        </w:rPr>
        <w:t>。进入消费或预授权交易依据商户设定的“终端默认交易参数开关”决定。</w:t>
      </w:r>
    </w:p>
    <w:p>
      <w:pPr>
        <w:ind w:firstLine="600" w:firstLineChars="200"/>
        <w:rPr>
          <w:rFonts w:ascii="仿宋_GB2312" w:eastAsia="仿宋_GB2312"/>
          <w:bCs/>
          <w:sz w:val="30"/>
          <w:szCs w:val="30"/>
          <w:highlight w:val="yellow"/>
          <w:rPrChange w:id="11" w:author="张继旺 深圳市锦弘霖电子" w:date="2019-06-06T17:11:57Z">
            <w:rPr>
              <w:rFonts w:ascii="仿宋_GB2312" w:eastAsia="仿宋_GB2312"/>
              <w:bCs/>
              <w:sz w:val="30"/>
              <w:szCs w:val="30"/>
            </w:rPr>
          </w:rPrChange>
        </w:rPr>
      </w:pPr>
      <w:ins w:id="12" w:author="王兰" w:date="2016-03-09T10:53:00Z">
        <w:r>
          <w:rPr>
            <w:rFonts w:hint="eastAsia" w:ascii="仿宋_GB2312" w:eastAsia="仿宋_GB2312"/>
            <w:bCs/>
            <w:sz w:val="30"/>
            <w:szCs w:val="30"/>
            <w:highlight w:val="yellow"/>
            <w:rPrChange w:id="13" w:author="张继旺 深圳市锦弘霖电子" w:date="2019-06-06T17:11:57Z">
              <w:rPr>
                <w:rFonts w:hint="eastAsia" w:ascii="仿宋_GB2312" w:eastAsia="仿宋_GB2312"/>
                <w:bCs/>
                <w:sz w:val="30"/>
                <w:szCs w:val="30"/>
              </w:rPr>
            </w:rPrChange>
          </w:rPr>
          <w:t>待机界面插卡后，提示“请挥卡，使用云闪付”。</w:t>
        </w:r>
      </w:ins>
    </w:p>
    <w:p>
      <w:pPr>
        <w:pStyle w:val="3"/>
        <w:rPr>
          <w:rFonts w:ascii="仿宋" w:hAnsi="仿宋" w:eastAsia="仿宋"/>
          <w:sz w:val="36"/>
          <w:szCs w:val="36"/>
        </w:rPr>
      </w:pPr>
      <w:bookmarkStart w:id="5" w:name="_Toc444242614"/>
      <w:r>
        <w:rPr>
          <w:rFonts w:hint="eastAsia" w:ascii="仿宋" w:hAnsi="仿宋" w:eastAsia="仿宋"/>
          <w:sz w:val="36"/>
          <w:szCs w:val="36"/>
        </w:rPr>
        <w:t>2.3挥卡优先插卡隐藏消费流程</w:t>
      </w:r>
      <w:bookmarkEnd w:id="5"/>
    </w:p>
    <w:p>
      <w:pPr>
        <w:ind w:firstLine="602" w:firstLineChars="200"/>
        <w:rPr>
          <w:rFonts w:ascii="仿宋_GB2312" w:eastAsia="仿宋_GB2312"/>
          <w:b/>
          <w:bCs/>
          <w:sz w:val="30"/>
          <w:szCs w:val="30"/>
        </w:rPr>
      </w:pPr>
      <w:r>
        <w:rPr>
          <w:rFonts w:hint="eastAsia" w:ascii="仿宋_GB2312" w:eastAsia="仿宋_GB2312"/>
          <w:b/>
          <w:bCs/>
          <w:sz w:val="30"/>
          <w:szCs w:val="30"/>
        </w:rPr>
        <w:t>1、正常金融IC卡消费及降级交易流程：</w:t>
      </w:r>
    </w:p>
    <w:p>
      <w:pPr>
        <w:ind w:firstLine="600" w:firstLineChars="200"/>
        <w:rPr>
          <w:rFonts w:ascii="仿宋_GB2312" w:eastAsia="仿宋_GB2312"/>
          <w:bCs/>
          <w:sz w:val="30"/>
          <w:szCs w:val="30"/>
        </w:rPr>
      </w:pPr>
      <w:r>
        <w:rPr>
          <w:rFonts w:hint="eastAsia" w:ascii="仿宋_GB2312" w:eastAsia="仿宋_GB2312"/>
          <w:bCs/>
          <w:sz w:val="30"/>
          <w:szCs w:val="30"/>
        </w:rPr>
        <w:t>POS程序受理金融IC卡时，通过统一消费入口进入，输入金额后，终端提示“请挥卡或刷卡”，此时金融IC卡仅能通过挥卡进行闪付交易。如插卡或刷卡，则继续提示“请挥卡，使用云闪付”，如挥卡交易失败，终端提示“交易读卡失败”；如挥卡交易成功，则进入正常交易成功流程。</w:t>
      </w:r>
    </w:p>
    <w:p>
      <w:pPr>
        <w:ind w:firstLine="602" w:firstLineChars="200"/>
        <w:rPr>
          <w:rFonts w:ascii="仿宋_GB2312" w:eastAsia="仿宋_GB2312"/>
          <w:b/>
          <w:bCs/>
          <w:sz w:val="30"/>
          <w:szCs w:val="30"/>
        </w:rPr>
      </w:pPr>
      <w:r>
        <w:rPr>
          <w:rFonts w:hint="eastAsia" w:ascii="仿宋_GB2312" w:eastAsia="仿宋_GB2312"/>
          <w:b/>
          <w:bCs/>
          <w:sz w:val="30"/>
          <w:szCs w:val="30"/>
        </w:rPr>
        <w:t>2、201卡消费挥卡流程：</w:t>
      </w:r>
    </w:p>
    <w:p>
      <w:pPr>
        <w:ind w:firstLine="600" w:firstLineChars="200"/>
        <w:rPr>
          <w:rFonts w:ascii="仿宋_GB2312" w:eastAsia="仿宋_GB2312"/>
          <w:bCs/>
          <w:sz w:val="30"/>
          <w:szCs w:val="30"/>
        </w:rPr>
      </w:pPr>
      <w:r>
        <w:rPr>
          <w:rFonts w:hint="eastAsia" w:ascii="仿宋_GB2312" w:eastAsia="仿宋_GB2312"/>
          <w:bCs/>
          <w:sz w:val="30"/>
          <w:szCs w:val="30"/>
        </w:rPr>
        <w:t>POS受理卡片时，通过统一消费入口进入，输入金额后，终端提示“请挥卡或刷卡”，刷卡后终端提示“请挥卡，使用云闪付”，挥卡放在感应区，在挥卡等待时间内由于201卡不支持NFC非接受理，因此终端无法读取到卡片，提示“交易读卡失败”后返回待机界面。</w:t>
      </w:r>
    </w:p>
    <w:p>
      <w:pPr>
        <w:ind w:firstLine="600" w:firstLineChars="200"/>
        <w:rPr>
          <w:rFonts w:ascii="仿宋_GB2312" w:eastAsia="仿宋_GB2312"/>
          <w:bCs/>
          <w:sz w:val="30"/>
          <w:szCs w:val="30"/>
        </w:rPr>
      </w:pPr>
      <w:r>
        <w:rPr>
          <w:rFonts w:hint="eastAsia" w:ascii="仿宋_GB2312" w:eastAsia="仿宋_GB2312"/>
          <w:bCs/>
          <w:sz w:val="30"/>
          <w:szCs w:val="30"/>
        </w:rPr>
        <w:t>POS等待时间可参数设定为30秒-2分钟，建议默认等待时间为30秒。</w:t>
      </w:r>
    </w:p>
    <w:p>
      <w:pPr>
        <w:ind w:firstLine="602" w:firstLineChars="200"/>
        <w:rPr>
          <w:rFonts w:ascii="仿宋_GB2312" w:eastAsia="仿宋_GB2312"/>
          <w:b/>
          <w:bCs/>
          <w:sz w:val="30"/>
          <w:szCs w:val="30"/>
        </w:rPr>
      </w:pPr>
      <w:r>
        <w:rPr>
          <w:rFonts w:hint="eastAsia" w:ascii="仿宋_GB2312" w:eastAsia="仿宋_GB2312"/>
          <w:b/>
          <w:bCs/>
          <w:sz w:val="30"/>
          <w:szCs w:val="30"/>
        </w:rPr>
        <w:t>3、单界面金融IC卡挥卡消费流程：</w:t>
      </w:r>
    </w:p>
    <w:p>
      <w:pPr>
        <w:ind w:firstLine="600" w:firstLineChars="200"/>
        <w:rPr>
          <w:rFonts w:ascii="仿宋_GB2312" w:eastAsia="仿宋_GB2312"/>
          <w:bCs/>
          <w:sz w:val="30"/>
          <w:szCs w:val="30"/>
        </w:rPr>
      </w:pPr>
      <w:r>
        <w:rPr>
          <w:rFonts w:hint="eastAsia" w:ascii="仿宋_GB2312" w:eastAsia="仿宋_GB2312"/>
          <w:bCs/>
          <w:sz w:val="30"/>
          <w:szCs w:val="30"/>
        </w:rPr>
        <w:t>POS终端受理卡片时，通过统一消费入口进入，输入金额后，终端提示“请挥卡或刷卡”，挥卡放在感应区，在挥卡等待时间内由于201卡不支持NFC非接受理，因此终端无法读取到卡片，提示“交易读卡失败”后返回待机界面。</w:t>
      </w:r>
    </w:p>
    <w:p>
      <w:pPr>
        <w:ind w:firstLine="600" w:firstLineChars="200"/>
        <w:rPr>
          <w:rFonts w:ascii="仿宋_GB2312" w:eastAsia="仿宋_GB2312"/>
          <w:bCs/>
          <w:sz w:val="30"/>
          <w:szCs w:val="30"/>
        </w:rPr>
      </w:pPr>
      <w:r>
        <w:rPr>
          <w:rFonts w:hint="eastAsia" w:ascii="仿宋_GB2312" w:eastAsia="仿宋_GB2312"/>
          <w:bCs/>
          <w:sz w:val="30"/>
          <w:szCs w:val="30"/>
        </w:rPr>
        <w:t>POS等待时间可参数设定为30秒-2分钟，建议默认等待时间为30秒。</w:t>
      </w:r>
    </w:p>
    <w:p>
      <w:pPr>
        <w:ind w:firstLine="602" w:firstLineChars="200"/>
        <w:rPr>
          <w:rFonts w:ascii="仿宋_GB2312" w:eastAsia="仿宋_GB2312"/>
          <w:b/>
          <w:bCs/>
          <w:sz w:val="30"/>
          <w:szCs w:val="30"/>
        </w:rPr>
      </w:pPr>
      <w:r>
        <w:rPr>
          <w:rFonts w:hint="eastAsia" w:ascii="仿宋_GB2312" w:eastAsia="仿宋_GB2312"/>
          <w:b/>
          <w:bCs/>
          <w:sz w:val="30"/>
          <w:szCs w:val="30"/>
        </w:rPr>
        <w:t>4、单界面金融IC卡/挥卡交易失败的金融IC卡插卡消费交易：</w:t>
      </w:r>
    </w:p>
    <w:p>
      <w:pPr>
        <w:ind w:firstLine="600" w:firstLineChars="200"/>
        <w:rPr>
          <w:rFonts w:ascii="仿宋_GB2312" w:eastAsia="仿宋_GB2312"/>
          <w:bCs/>
          <w:sz w:val="30"/>
          <w:szCs w:val="30"/>
        </w:rPr>
      </w:pPr>
      <w:r>
        <w:rPr>
          <w:rFonts w:hint="eastAsia" w:ascii="仿宋_GB2312" w:eastAsia="仿宋_GB2312"/>
          <w:bCs/>
          <w:sz w:val="30"/>
          <w:szCs w:val="30"/>
        </w:rPr>
        <w:t>菜单“8其他”界面进行相应调整，调整为“8其他-2插卡消费”，其他交易菜单顺延，详细调整如下图（如受终端每行显示限制，可动态调整至其他位置）。选中“插卡消费”，输入金额后，提示“请插卡”。该菜单下不支持刷卡和挥卡受理。(仅插卡消费失败可进入刷卡)</w:t>
      </w:r>
    </w:p>
    <w:p>
      <w:pPr>
        <w:ind w:firstLine="600" w:firstLineChars="200"/>
        <w:rPr>
          <w:rFonts w:ascii="仿宋_GB2312" w:eastAsia="仿宋_GB2312"/>
          <w:bCs/>
          <w:sz w:val="30"/>
          <w:szCs w:val="30"/>
        </w:rPr>
      </w:pPr>
    </w:p>
    <w:p>
      <w:pPr>
        <w:ind w:firstLine="600" w:firstLineChars="200"/>
        <w:rPr>
          <w:rFonts w:ascii="仿宋_GB2312" w:eastAsia="仿宋_GB2312"/>
          <w:bCs/>
          <w:sz w:val="30"/>
          <w:szCs w:val="30"/>
        </w:rPr>
      </w:pPr>
      <w:r>
        <w:rPr>
          <w:rFonts w:hint="eastAsia" w:ascii="仿宋_GB2312" w:eastAsia="仿宋_GB2312"/>
          <w:bCs/>
          <w:sz w:val="30"/>
          <w:szCs w:val="30"/>
        </w:rPr>
        <w:t>8其他菜单界面相应调整，其他下新增“插卡消费”菜单：</w:t>
      </w:r>
    </w:p>
    <w:p>
      <w:pPr>
        <w:rPr>
          <w:rFonts w:ascii="宋体" w:hAnsi="宋体"/>
          <w:sz w:val="28"/>
          <w:szCs w:val="28"/>
        </w:rPr>
      </w:pPr>
      <w:r>
        <mc:AlternateContent>
          <mc:Choice Requires="wpc">
            <w:drawing>
              <wp:inline distT="0" distB="0" distL="0" distR="0">
                <wp:extent cx="5286375" cy="1495425"/>
                <wp:effectExtent l="0" t="0" r="0" b="0"/>
                <wp:docPr id="7" name="画布 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68275"/>
                            <a:ext cx="1533525" cy="112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 消    费  2撤  销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3 退    货  4预授权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5 银联钱包  6打  印</w:t>
                              </w:r>
                            </w:p>
                            <w:p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7 管    理 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8其  他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061845" y="168910"/>
                            <a:ext cx="1843405" cy="112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 xml:space="preserve">1 电子现金    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u w:val="single"/>
                                </w:rPr>
                                <w:t>2 插卡消费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3分    期    4 余额查询 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5助    农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6离    线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7订    购    8 闪付凭密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9 其    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1771650" y="567690"/>
                            <a:ext cx="285750" cy="205105"/>
                          </a:xfrm>
                          <a:prstGeom prst="rightArrow">
                            <a:avLst>
                              <a:gd name="adj1" fmla="val 50000"/>
                              <a:gd name="adj2" fmla="val 3483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17.75pt;width:416.25pt;" coordsize="5286375,1495425" editas="canvas" o:gfxdata="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OoUbqvXAAAABQEAAA8AAAAAAAAAAQAgAAAAIgAAAGRycy9kb3du&#10;cmV2LnhtbFBLAQIUABQAAAAIAIdO4kDLQzUCHQMAAM8KAAAOAAAAAAAAAAEAIAAAACYBAABkcnMv&#10;ZTJvRG9jLnhtbFBLBQYAAAAABgAGAFkBAAC1BgAAAAA=&#10;">
                <o:lock v:ext="edit" aspectratio="f"/>
                <v:shape id="_x0000_s1026" o:spid="_x0000_s1026" style="position:absolute;left:0;top:0;height:1495425;width:5286375;" filled="f" stroked="f" coordsize="21600,21600" o:gfxdata="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DqFG6r1wAAAAUBAAAPAAAAAAAAAAEAIAAAACIAAABkcnMvZG93bnJldi54&#10;bWxQSwECFAAUAAAACACHTuJAX8Kp0t8CAABMCgAADgAAAAAAAAABACAAAAAmAQAAZHJzL2Uyb0Rv&#10;Yy54bWxQSwUGAAAAAAYABgBZAQAAdwYAAAAA&#10;">
                  <v:fill on="f" focussize="0,0"/>
                  <v:stroke on="f"/>
                  <v:imagedata o:title=""/>
                  <o:lock v:ext="edit" aspectratio="f"/>
                </v:shape>
                <v:shape id="Text Box 22" o:spid="_x0000_s1026" o:spt="202" type="#_x0000_t202" style="position:absolute;left:238125;top:168275;height:1120775;width:1533525;" filled="f" stroked="t" coordsize="21600,21600" o:gfxdata="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OpgxrUAAAABQEA&#10;AA8AAAAAAAAAAQAgAAAAIgAAAGRycy9kb3ducmV2LnhtbFBLAQIUABQAAAAIAIdO4kBPvx+9HgIA&#10;ACkEAAAOAAAAAAAAAAEAIAAAACMBAABkcnMvZTJvRG9jLnhtbFBLBQYAAAAABgAGAFkBAACzBQAA&#10;AAA=&#10;">
                  <v:fill on="f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1 消    费  2撤  销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3 退    货  4预授权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5 银联钱包  6打  印</w:t>
                        </w:r>
                      </w:p>
                      <w:p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7 管    理  </w:t>
                        </w:r>
                        <w:r>
                          <w:rPr>
                            <w:rFonts w:hint="eastAsia"/>
                            <w:u w:val="single"/>
                          </w:rPr>
                          <w:t>8其  他</w:t>
                        </w:r>
                      </w:p>
                      <w:p/>
                    </w:txbxContent>
                  </v:textbox>
                </v:shape>
                <v:shape id="Text Box 23" o:spid="_x0000_s1026" o:spt="202" type="#_x0000_t202" style="position:absolute;left:2061845;top:168910;height:1120775;width:1843405;" filled="f" stroked="t" coordsize="21600,21600" o:gfxdata="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DqYMa1AAA&#10;AAUBAAAPAAAAAAAAAAEAIAAAACIAAABkcnMvZG93bnJldi54bWxQSwECFAAUAAAACACHTuJAwyIA&#10;jSICAAAqBAAADgAAAAAAAAABACAAAAAjAQAAZHJzL2Uyb0RvYy54bWxQSwUGAAAAAAYABgBZAQAA&#10;twUAAAAA&#10;">
                  <v:fill on="f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 xml:space="preserve">1 电子现金    </w:t>
                        </w:r>
                        <w:r>
                          <w:rPr>
                            <w:rFonts w:hint="eastAsia"/>
                            <w:color w:val="FF0000"/>
                            <w:u w:val="single"/>
                          </w:rPr>
                          <w:t>2 插卡消费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3分    期    4 余额查询 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5助    农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  6离    线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7订    购    8 闪付凭密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9 其    他</w:t>
                        </w:r>
                      </w:p>
                    </w:txbxContent>
                  </v:textbox>
                </v:shape>
                <v:shape id="AutoShape 24" o:spid="_x0000_s1026" o:spt="13" type="#_x0000_t13" style="position:absolute;left:1771650;top:567690;height:205105;width:285750;" filled="f" stroked="t" coordsize="21600,21600" o:gfxdata="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Ssju3TAAAABQEAAA8AAAAAAAAAAQAgAAAAIgAAAGRycy9kb3ducmV2LnhtbFBL&#10;AQIUABQAAAAIAIdO4kBEtvIaNAIAAGsEAAAOAAAAAAAAAAEAIAAAACIBAABkcnMvZTJvRG9jLnht&#10;bFBLBQYAAAAABgAGAFkBAADIBQAAAAA=&#10;" adj="16200,5400">
                  <v:fill on="f" focussize="0,0"/>
                  <v:stroke color="#000000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600" w:firstLineChars="200"/>
        <w:rPr>
          <w:rFonts w:ascii="仿宋_GB2312" w:eastAsia="仿宋_GB2312"/>
          <w:bCs/>
          <w:sz w:val="30"/>
          <w:szCs w:val="30"/>
        </w:rPr>
      </w:pPr>
      <w:r>
        <w:rPr>
          <w:rFonts w:hint="eastAsia" w:ascii="仿宋_GB2312" w:eastAsia="仿宋_GB2312"/>
          <w:bCs/>
          <w:sz w:val="30"/>
          <w:szCs w:val="30"/>
        </w:rPr>
        <w:t>分期等菜单顺延，磁条卡充值放入其他下面</w:t>
      </w:r>
    </w:p>
    <w:p>
      <w:pPr>
        <w:rPr>
          <w:rFonts w:ascii="宋体" w:hAnsi="宋体"/>
          <w:sz w:val="28"/>
          <w:szCs w:val="28"/>
        </w:rPr>
      </w:pPr>
      <w:r>
        <mc:AlternateContent>
          <mc:Choice Requires="wpc">
            <w:drawing>
              <wp:inline distT="0" distB="0" distL="0" distR="0">
                <wp:extent cx="5286375" cy="1495425"/>
                <wp:effectExtent l="0" t="0" r="9525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68275"/>
                            <a:ext cx="1533525" cy="112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 消    费  2撤  销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3 退    货  4预授权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5 银联钱包  6打  印</w:t>
                              </w:r>
                            </w:p>
                            <w:p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7 管    理 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8其  他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061845" y="168910"/>
                            <a:ext cx="1843405" cy="112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 电子现金   2 插卡消费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3分    期    4 余额查询 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5助    农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6离    线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7订    购    8 闪付凭密</w:t>
                              </w:r>
                            </w:p>
                            <w:p>
                              <w:pPr>
                                <w:rPr>
                                  <w:color w:val="FF0000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u w:val="single"/>
                                </w:rPr>
                                <w:t>9 其    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1771650" y="567690"/>
                            <a:ext cx="285750" cy="205105"/>
                          </a:xfrm>
                          <a:prstGeom prst="rightArrow">
                            <a:avLst>
                              <a:gd name="adj1" fmla="val 50000"/>
                              <a:gd name="adj2" fmla="val 3483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914775" y="569595"/>
                            <a:ext cx="285750" cy="205105"/>
                          </a:xfrm>
                          <a:prstGeom prst="rightArrow">
                            <a:avLst>
                              <a:gd name="adj1" fmla="val 50000"/>
                              <a:gd name="adj2" fmla="val 3483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224020" y="283845"/>
                            <a:ext cx="976630" cy="74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1 积    分</w:t>
                              </w:r>
                            </w:p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2 预约消费</w:t>
                              </w:r>
                            </w:p>
                            <w:p>
                              <w:pPr>
                                <w:rPr>
                                  <w:color w:val="FF0000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3 磁条卡充值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17.75pt;width:416.25pt;" coordsize="5286375,1495425" editas="canvas" o:gfxdata="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6hRuq9cAAAAFAQAADwAAAAAAAAABACAAAAAiAAAAZHJzL2Rvd25yZXYueG1sUEsB&#10;AhQAFAAAAAgAh07iQMOlEzOFAwAARRAAAA4AAAAAAAAAAQAgAAAAJgEAAGRycy9lMm9Eb2MueG1s&#10;UEsFBgAAAAAGAAYAWQEAAB0HAAAAAA==&#10;">
                <o:lock v:ext="edit" aspectratio="f"/>
                <v:shape id="_x0000_s1026" o:spid="_x0000_s1026" style="position:absolute;left:0;top:0;height:1495425;width:5286375;" filled="f" stroked="f" coordsize="21600,21600" o:gfxdata="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6hRu&#10;q9cAAAAFAQAADwAAAAAAAAABACAAAAAiAAAAZHJzL2Rvd25yZXYueG1sUEsBAhQAFAAAAAgAh07i&#10;QNX1dc5AAwAAwg8AAA4AAAAAAAAAAQAgAAAAJgEAAGRycy9lMm9Eb2MueG1sUEsFBgAAAAAGAAYA&#10;WQEAANgGAAAAAA==&#10;">
                  <v:fill on="f" focussize="0,0"/>
                  <v:stroke on="f"/>
                  <v:imagedata o:title=""/>
                  <o:lock v:ext="edit" aspectratio="f"/>
                </v:shape>
                <v:shape id="Text Box 22" o:spid="_x0000_s1026" o:spt="202" type="#_x0000_t202" style="position:absolute;left:238125;top:168275;height:1120775;width:1533525;" filled="f" stroked="t" coordsize="21600,21600" o:gfxdata="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6mDGtQAAAAFAQAA&#10;DwAAAAAAAAABACAAAAAiAAAAZHJzL2Rvd25yZXYueG1sUEsBAhQAFAAAAAgAh07iQJ25DGwdAgAA&#10;KQQAAA4AAAAAAAAAAQAgAAAAIwEAAGRycy9lMm9Eb2MueG1sUEsFBgAAAAAGAAYAWQEAALIFAAAA&#10;AA==&#10;">
                  <v:fill on="f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1 消    费  2撤  销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3 退    货  4预授权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5 银联钱包  6打  印</w:t>
                        </w:r>
                      </w:p>
                      <w:p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7 管    理  </w:t>
                        </w:r>
                        <w:r>
                          <w:rPr>
                            <w:rFonts w:hint="eastAsia"/>
                            <w:u w:val="single"/>
                          </w:rPr>
                          <w:t>8其  他</w:t>
                        </w:r>
                      </w:p>
                      <w:p/>
                    </w:txbxContent>
                  </v:textbox>
                </v:shape>
                <v:shape id="Text Box 23" o:spid="_x0000_s1026" o:spt="202" type="#_x0000_t202" style="position:absolute;left:2061845;top:168910;height:1120775;width:1843405;" filled="f" stroked="t" coordsize="21600,21600" o:gfxdata="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OpgxrUAAAA&#10;BQEAAA8AAAAAAAAAAQAgAAAAIgAAAGRycy9kb3ducmV2LnhtbFBLAQIUABQAAAAIAIdO4kA9ggzl&#10;IQIAACoEAAAOAAAAAAAAAAEAIAAAACMBAABkcnMvZTJvRG9jLnhtbFBLBQYAAAAABgAGAFkBAAC2&#10;BQAAAAA=&#10;">
                  <v:fill on="f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1 电子现金   2 插卡消费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3分    期    4 余额查询 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5助    农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  6离    线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7订    购    8 闪付凭密</w:t>
                        </w:r>
                      </w:p>
                      <w:p>
                        <w:pPr>
                          <w:rPr>
                            <w:color w:val="FF0000"/>
                            <w:u w:val="single"/>
                          </w:rPr>
                        </w:pPr>
                        <w:r>
                          <w:rPr>
                            <w:rFonts w:hint="eastAsia"/>
                            <w:color w:val="FF0000"/>
                            <w:u w:val="single"/>
                          </w:rPr>
                          <w:t>9 其    他</w:t>
                        </w:r>
                      </w:p>
                    </w:txbxContent>
                  </v:textbox>
                </v:shape>
                <v:shape id="AutoShape 24" o:spid="_x0000_s1026" o:spt="13" type="#_x0000_t13" style="position:absolute;left:1771650;top:567690;height:205105;width:285750;" filled="f" stroked="t" coordsize="21600,21600" o:gfxdata="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Ssju3TAAAABQEAAA8AAAAAAAAAAQAgAAAAIgAAAGRycy9kb3ducmV2LnhtbFBL&#10;AQIUABQAAAAIAIdO4kAJCGf6NAIAAGwEAAAOAAAAAAAAAAEAIAAAACIBAABkcnMvZTJvRG9jLnht&#10;bFBLBQYAAAAABgAGAFkBAADIBQAAAAA=&#10;" adj="16200,5400">
                  <v:fill on="f" focussize="0,0"/>
                  <v:stroke color="#000000" miterlimit="8" joinstyle="miter"/>
                  <v:imagedata o:title=""/>
                  <o:lock v:ext="edit" aspectratio="f"/>
                </v:shape>
                <v:shape id="AutoShape 25" o:spid="_x0000_s1026" o:spt="13" type="#_x0000_t13" style="position:absolute;left:3914775;top:569595;height:205105;width:285750;" filled="f" stroked="t" coordsize="21600,21600" o:gfxdata="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KyO7dMAAAAFAQAADwAAAAAAAAABACAAAAAiAAAAZHJzL2Rvd25yZXYueG1s&#10;UEsBAhQAFAAAAAgAh07iQEGk9hw2AgAAbAQAAA4AAAAAAAAAAQAgAAAAIgEAAGRycy9lMm9Eb2Mu&#10;eG1sUEsFBgAAAAAGAAYAWQEAAMoFAAAAAA==&#10;" adj="16200,5400">
                  <v:fill on="f" focussize="0,0"/>
                  <v:stroke color="#000000" miterlimit="8" joinstyle="miter"/>
                  <v:imagedata o:title=""/>
                  <o:lock v:ext="edit" aspectratio="f"/>
                </v:shape>
                <v:shape id="Text Box 26" o:spid="_x0000_s1026" o:spt="202" type="#_x0000_t202" style="position:absolute;left:4224020;top:283845;height:749935;width:976630;" filled="f" stroked="t" coordsize="21600,21600" o:gfxdata="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DqYMa1AAA&#10;AAUBAAAPAAAAAAAAAAEAIAAAACIAAABkcnMvZG93bnJldi54bWxQSwECFAAUAAAACACHTuJAONA+&#10;0SICAAApBAAADgAAAAAAAAABACAAAAAjAQAAZHJzL2Uyb0RvYy54bWxQSwUGAAAAAAYABgBZAQAA&#10;twUAAAAA&#10;">
                  <v:fill on="f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1 积    分</w:t>
                        </w:r>
                      </w:p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2 预约消费</w:t>
                        </w:r>
                      </w:p>
                      <w:p>
                        <w:pPr>
                          <w:rPr>
                            <w:color w:val="FF0000"/>
                            <w:u w:val="single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3 磁条卡充值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602" w:firstLineChars="200"/>
        <w:rPr>
          <w:rFonts w:ascii="仿宋_GB2312" w:eastAsia="仿宋_GB2312"/>
          <w:b/>
          <w:bCs/>
          <w:sz w:val="30"/>
          <w:szCs w:val="30"/>
        </w:rPr>
      </w:pPr>
      <w:r>
        <w:rPr>
          <w:rFonts w:hint="eastAsia" w:ascii="仿宋_GB2312" w:eastAsia="仿宋_GB2312"/>
          <w:b/>
          <w:bCs/>
          <w:sz w:val="30"/>
          <w:szCs w:val="30"/>
        </w:rPr>
        <w:t>5、201卡插卡交易流程：</w:t>
      </w:r>
    </w:p>
    <w:p>
      <w:pPr>
        <w:ind w:firstLine="600" w:firstLineChars="200"/>
        <w:rPr>
          <w:rFonts w:ascii="仿宋_GB2312" w:eastAsia="仿宋_GB2312"/>
          <w:bCs/>
          <w:sz w:val="30"/>
          <w:szCs w:val="30"/>
        </w:rPr>
      </w:pPr>
      <w:r>
        <w:rPr>
          <w:rFonts w:hint="eastAsia" w:ascii="仿宋_GB2312" w:eastAsia="仿宋_GB2312"/>
          <w:bCs/>
          <w:sz w:val="30"/>
          <w:szCs w:val="30"/>
        </w:rPr>
        <w:t>菜单项内选8其他</w:t>
      </w:r>
      <w:r>
        <w:rPr>
          <w:rFonts w:ascii="仿宋" w:hAnsi="仿宋" w:eastAsia="仿宋"/>
          <w:sz w:val="28"/>
          <w:szCs w:val="28"/>
        </w:rPr>
        <w:t>—</w:t>
      </w:r>
      <w:r>
        <w:rPr>
          <w:rFonts w:hint="eastAsia" w:ascii="仿宋" w:hAnsi="仿宋" w:eastAsia="仿宋"/>
          <w:sz w:val="28"/>
          <w:szCs w:val="28"/>
        </w:rPr>
        <w:t>〉</w:t>
      </w:r>
      <w:r>
        <w:rPr>
          <w:rFonts w:hint="eastAsia" w:ascii="仿宋_GB2312" w:eastAsia="仿宋_GB2312"/>
          <w:bCs/>
          <w:sz w:val="30"/>
          <w:szCs w:val="30"/>
        </w:rPr>
        <w:t>2插卡消费交易</w:t>
      </w:r>
      <w:r>
        <w:rPr>
          <w:rFonts w:ascii="仿宋" w:hAnsi="仿宋" w:eastAsia="仿宋"/>
          <w:sz w:val="28"/>
          <w:szCs w:val="28"/>
        </w:rPr>
        <w:t>—</w:t>
      </w:r>
      <w:r>
        <w:rPr>
          <w:rFonts w:hint="eastAsia" w:ascii="仿宋" w:hAnsi="仿宋" w:eastAsia="仿宋"/>
          <w:sz w:val="28"/>
          <w:szCs w:val="28"/>
        </w:rPr>
        <w:t>〉</w:t>
      </w:r>
      <w:r>
        <w:rPr>
          <w:rFonts w:hint="eastAsia" w:ascii="仿宋_GB2312" w:eastAsia="仿宋_GB2312"/>
          <w:bCs/>
          <w:sz w:val="30"/>
          <w:szCs w:val="30"/>
        </w:rPr>
        <w:t>输入金额后，提示“请插卡”</w:t>
      </w:r>
      <w:r>
        <w:rPr>
          <w:rFonts w:ascii="仿宋" w:hAnsi="仿宋" w:eastAsia="仿宋"/>
          <w:sz w:val="28"/>
          <w:szCs w:val="28"/>
        </w:rPr>
        <w:t>—</w:t>
      </w:r>
      <w:r>
        <w:rPr>
          <w:rFonts w:hint="eastAsia" w:ascii="仿宋" w:hAnsi="仿宋" w:eastAsia="仿宋"/>
          <w:sz w:val="28"/>
          <w:szCs w:val="28"/>
        </w:rPr>
        <w:t>〉</w:t>
      </w:r>
      <w:r>
        <w:rPr>
          <w:rFonts w:hint="eastAsia" w:ascii="仿宋_GB2312" w:eastAsia="仿宋_GB2312"/>
          <w:bCs/>
          <w:sz w:val="30"/>
          <w:szCs w:val="30"/>
        </w:rPr>
        <w:t>插卡后，提示“请刷卡”</w:t>
      </w:r>
      <w:r>
        <w:rPr>
          <w:rFonts w:ascii="仿宋" w:hAnsi="仿宋" w:eastAsia="仿宋"/>
          <w:sz w:val="28"/>
          <w:szCs w:val="28"/>
        </w:rPr>
        <w:t>—</w:t>
      </w:r>
      <w:r>
        <w:rPr>
          <w:rFonts w:hint="eastAsia" w:ascii="仿宋" w:hAnsi="仿宋" w:eastAsia="仿宋"/>
          <w:sz w:val="28"/>
          <w:szCs w:val="28"/>
        </w:rPr>
        <w:t>〉</w:t>
      </w:r>
      <w:r>
        <w:rPr>
          <w:rFonts w:hint="eastAsia" w:ascii="仿宋_GB2312" w:eastAsia="仿宋_GB2312"/>
          <w:bCs/>
          <w:sz w:val="30"/>
          <w:szCs w:val="30"/>
        </w:rPr>
        <w:t>刷卡交易成功。</w:t>
      </w:r>
    </w:p>
    <w:p>
      <w:pPr>
        <w:pStyle w:val="32"/>
        <w:ind w:firstLine="40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76730781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C7DDC"/>
    <w:multiLevelType w:val="multilevel"/>
    <w:tmpl w:val="550C7DDC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王兰">
    <w15:presenceInfo w15:providerId="None" w15:userId="王兰"/>
  </w15:person>
  <w15:person w15:author="张继旺 深圳市锦弘霖电子">
    <w15:presenceInfo w15:providerId="WPS Office" w15:userId="10753691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trackRevisions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6D8"/>
    <w:rsid w:val="0000587B"/>
    <w:rsid w:val="00015211"/>
    <w:rsid w:val="00022B34"/>
    <w:rsid w:val="000301F7"/>
    <w:rsid w:val="00036A34"/>
    <w:rsid w:val="00042FAB"/>
    <w:rsid w:val="00045CF8"/>
    <w:rsid w:val="00046389"/>
    <w:rsid w:val="00046A3B"/>
    <w:rsid w:val="00052466"/>
    <w:rsid w:val="00054054"/>
    <w:rsid w:val="000616E1"/>
    <w:rsid w:val="00061F64"/>
    <w:rsid w:val="00072CC3"/>
    <w:rsid w:val="00082F57"/>
    <w:rsid w:val="00084E0C"/>
    <w:rsid w:val="000915F8"/>
    <w:rsid w:val="00091DD1"/>
    <w:rsid w:val="00096629"/>
    <w:rsid w:val="000B0D7D"/>
    <w:rsid w:val="000B3C0D"/>
    <w:rsid w:val="000C5BC1"/>
    <w:rsid w:val="000C76DA"/>
    <w:rsid w:val="000E699F"/>
    <w:rsid w:val="000E767E"/>
    <w:rsid w:val="000F18D5"/>
    <w:rsid w:val="00114595"/>
    <w:rsid w:val="0011554B"/>
    <w:rsid w:val="00124801"/>
    <w:rsid w:val="00124FA4"/>
    <w:rsid w:val="0013254C"/>
    <w:rsid w:val="00133F11"/>
    <w:rsid w:val="00141E25"/>
    <w:rsid w:val="00144A76"/>
    <w:rsid w:val="00145C3B"/>
    <w:rsid w:val="00146346"/>
    <w:rsid w:val="00146E18"/>
    <w:rsid w:val="00153428"/>
    <w:rsid w:val="00153A05"/>
    <w:rsid w:val="001607E4"/>
    <w:rsid w:val="00161E1F"/>
    <w:rsid w:val="00163AC3"/>
    <w:rsid w:val="00171391"/>
    <w:rsid w:val="0018482E"/>
    <w:rsid w:val="001B1D5C"/>
    <w:rsid w:val="001C0D61"/>
    <w:rsid w:val="001C19EE"/>
    <w:rsid w:val="001D7F2D"/>
    <w:rsid w:val="001F0759"/>
    <w:rsid w:val="001F7651"/>
    <w:rsid w:val="002031EE"/>
    <w:rsid w:val="0021519E"/>
    <w:rsid w:val="00215944"/>
    <w:rsid w:val="00232391"/>
    <w:rsid w:val="00233533"/>
    <w:rsid w:val="002413ED"/>
    <w:rsid w:val="002479FC"/>
    <w:rsid w:val="00253613"/>
    <w:rsid w:val="00256A9F"/>
    <w:rsid w:val="002714CC"/>
    <w:rsid w:val="00293581"/>
    <w:rsid w:val="00295170"/>
    <w:rsid w:val="002A2A62"/>
    <w:rsid w:val="002B1B47"/>
    <w:rsid w:val="002D5CD9"/>
    <w:rsid w:val="002E0FEF"/>
    <w:rsid w:val="002E1670"/>
    <w:rsid w:val="002E4430"/>
    <w:rsid w:val="002E5193"/>
    <w:rsid w:val="002F5229"/>
    <w:rsid w:val="002F6826"/>
    <w:rsid w:val="00301B31"/>
    <w:rsid w:val="003055BE"/>
    <w:rsid w:val="00306622"/>
    <w:rsid w:val="00314582"/>
    <w:rsid w:val="00314C12"/>
    <w:rsid w:val="00325AB3"/>
    <w:rsid w:val="00333DBB"/>
    <w:rsid w:val="00344D78"/>
    <w:rsid w:val="00345FB6"/>
    <w:rsid w:val="00346535"/>
    <w:rsid w:val="00347591"/>
    <w:rsid w:val="00356D5B"/>
    <w:rsid w:val="00364B0E"/>
    <w:rsid w:val="003718FC"/>
    <w:rsid w:val="00373206"/>
    <w:rsid w:val="0038015B"/>
    <w:rsid w:val="00387CC4"/>
    <w:rsid w:val="003919B5"/>
    <w:rsid w:val="003A1F66"/>
    <w:rsid w:val="003A3F72"/>
    <w:rsid w:val="003B028E"/>
    <w:rsid w:val="003B2450"/>
    <w:rsid w:val="003B7170"/>
    <w:rsid w:val="003D685B"/>
    <w:rsid w:val="003E0A37"/>
    <w:rsid w:val="003E26B5"/>
    <w:rsid w:val="003E584D"/>
    <w:rsid w:val="003F7D4B"/>
    <w:rsid w:val="0040017E"/>
    <w:rsid w:val="00405355"/>
    <w:rsid w:val="004071B6"/>
    <w:rsid w:val="0042209F"/>
    <w:rsid w:val="004238C5"/>
    <w:rsid w:val="00423B08"/>
    <w:rsid w:val="00424BF6"/>
    <w:rsid w:val="00425606"/>
    <w:rsid w:val="00440AE2"/>
    <w:rsid w:val="00441E72"/>
    <w:rsid w:val="00442F2B"/>
    <w:rsid w:val="00443906"/>
    <w:rsid w:val="004472E5"/>
    <w:rsid w:val="00453C2A"/>
    <w:rsid w:val="0045685B"/>
    <w:rsid w:val="004641AE"/>
    <w:rsid w:val="004821D8"/>
    <w:rsid w:val="004824B6"/>
    <w:rsid w:val="00482F71"/>
    <w:rsid w:val="00486F9D"/>
    <w:rsid w:val="004A32A8"/>
    <w:rsid w:val="004A5438"/>
    <w:rsid w:val="004A600F"/>
    <w:rsid w:val="004B0E14"/>
    <w:rsid w:val="004B3100"/>
    <w:rsid w:val="004C402F"/>
    <w:rsid w:val="004C575B"/>
    <w:rsid w:val="004C5E7D"/>
    <w:rsid w:val="004D1B9B"/>
    <w:rsid w:val="004D4055"/>
    <w:rsid w:val="004D6B45"/>
    <w:rsid w:val="004E0CF7"/>
    <w:rsid w:val="00505644"/>
    <w:rsid w:val="0052385C"/>
    <w:rsid w:val="00526D1A"/>
    <w:rsid w:val="0053140C"/>
    <w:rsid w:val="00537F97"/>
    <w:rsid w:val="00541B60"/>
    <w:rsid w:val="0054399D"/>
    <w:rsid w:val="00551FD6"/>
    <w:rsid w:val="005616A3"/>
    <w:rsid w:val="00567644"/>
    <w:rsid w:val="00567F39"/>
    <w:rsid w:val="00571602"/>
    <w:rsid w:val="00574F2B"/>
    <w:rsid w:val="0057647E"/>
    <w:rsid w:val="005961D9"/>
    <w:rsid w:val="005A156C"/>
    <w:rsid w:val="005B2793"/>
    <w:rsid w:val="005B384E"/>
    <w:rsid w:val="005B5739"/>
    <w:rsid w:val="005B76C3"/>
    <w:rsid w:val="005C2160"/>
    <w:rsid w:val="005D1A85"/>
    <w:rsid w:val="005D27DC"/>
    <w:rsid w:val="005D5285"/>
    <w:rsid w:val="005E25AE"/>
    <w:rsid w:val="005E56A9"/>
    <w:rsid w:val="005F27DC"/>
    <w:rsid w:val="005F4FEB"/>
    <w:rsid w:val="005F6EF1"/>
    <w:rsid w:val="00601B90"/>
    <w:rsid w:val="00603C12"/>
    <w:rsid w:val="00604CCE"/>
    <w:rsid w:val="00606EB0"/>
    <w:rsid w:val="006218CA"/>
    <w:rsid w:val="0062290F"/>
    <w:rsid w:val="0064740D"/>
    <w:rsid w:val="00647A30"/>
    <w:rsid w:val="00652409"/>
    <w:rsid w:val="00656DBB"/>
    <w:rsid w:val="00656EEC"/>
    <w:rsid w:val="0066115A"/>
    <w:rsid w:val="0067757A"/>
    <w:rsid w:val="006952FC"/>
    <w:rsid w:val="006A1EE3"/>
    <w:rsid w:val="006A679B"/>
    <w:rsid w:val="006B339D"/>
    <w:rsid w:val="006B3650"/>
    <w:rsid w:val="006B6C88"/>
    <w:rsid w:val="006B6D31"/>
    <w:rsid w:val="006D4440"/>
    <w:rsid w:val="006E3144"/>
    <w:rsid w:val="006F3D1C"/>
    <w:rsid w:val="006F7CC5"/>
    <w:rsid w:val="00702064"/>
    <w:rsid w:val="0070513C"/>
    <w:rsid w:val="00710F50"/>
    <w:rsid w:val="00715804"/>
    <w:rsid w:val="00716B8F"/>
    <w:rsid w:val="00725AD8"/>
    <w:rsid w:val="00747459"/>
    <w:rsid w:val="0075239A"/>
    <w:rsid w:val="00760051"/>
    <w:rsid w:val="00760EAF"/>
    <w:rsid w:val="00762A70"/>
    <w:rsid w:val="00772FF4"/>
    <w:rsid w:val="007900D0"/>
    <w:rsid w:val="00791D46"/>
    <w:rsid w:val="00796213"/>
    <w:rsid w:val="00796796"/>
    <w:rsid w:val="007A60EC"/>
    <w:rsid w:val="007B3DC9"/>
    <w:rsid w:val="007B41C5"/>
    <w:rsid w:val="007B565D"/>
    <w:rsid w:val="007C7046"/>
    <w:rsid w:val="007D239E"/>
    <w:rsid w:val="007F63D4"/>
    <w:rsid w:val="00801212"/>
    <w:rsid w:val="00805640"/>
    <w:rsid w:val="0081156C"/>
    <w:rsid w:val="00825FEE"/>
    <w:rsid w:val="0083499F"/>
    <w:rsid w:val="00836C07"/>
    <w:rsid w:val="008402C4"/>
    <w:rsid w:val="00843B25"/>
    <w:rsid w:val="00845CAD"/>
    <w:rsid w:val="0086141C"/>
    <w:rsid w:val="00861A28"/>
    <w:rsid w:val="00871368"/>
    <w:rsid w:val="008903DD"/>
    <w:rsid w:val="00890AD1"/>
    <w:rsid w:val="008A0F49"/>
    <w:rsid w:val="008A3BBB"/>
    <w:rsid w:val="008A5266"/>
    <w:rsid w:val="008C2B23"/>
    <w:rsid w:val="008C6C9E"/>
    <w:rsid w:val="008D2E35"/>
    <w:rsid w:val="008E4DF2"/>
    <w:rsid w:val="008F0D83"/>
    <w:rsid w:val="008F280F"/>
    <w:rsid w:val="008F4573"/>
    <w:rsid w:val="00901D3F"/>
    <w:rsid w:val="00904797"/>
    <w:rsid w:val="00905E6F"/>
    <w:rsid w:val="00913BC7"/>
    <w:rsid w:val="00914206"/>
    <w:rsid w:val="009328FA"/>
    <w:rsid w:val="00932FFA"/>
    <w:rsid w:val="00937540"/>
    <w:rsid w:val="00946146"/>
    <w:rsid w:val="00952A58"/>
    <w:rsid w:val="009572CB"/>
    <w:rsid w:val="009613DC"/>
    <w:rsid w:val="0096485A"/>
    <w:rsid w:val="00983F8A"/>
    <w:rsid w:val="00983FC9"/>
    <w:rsid w:val="009874A9"/>
    <w:rsid w:val="00995262"/>
    <w:rsid w:val="00997000"/>
    <w:rsid w:val="009974E6"/>
    <w:rsid w:val="009A14E3"/>
    <w:rsid w:val="009A25DB"/>
    <w:rsid w:val="009B0F7D"/>
    <w:rsid w:val="009B23D4"/>
    <w:rsid w:val="009B3B4E"/>
    <w:rsid w:val="009B4AE6"/>
    <w:rsid w:val="009B7170"/>
    <w:rsid w:val="009C2775"/>
    <w:rsid w:val="009D04FC"/>
    <w:rsid w:val="009E0C60"/>
    <w:rsid w:val="009E0CFF"/>
    <w:rsid w:val="009E1C14"/>
    <w:rsid w:val="009E6500"/>
    <w:rsid w:val="009F1E34"/>
    <w:rsid w:val="009F74F2"/>
    <w:rsid w:val="00A0014A"/>
    <w:rsid w:val="00A031BB"/>
    <w:rsid w:val="00A043E6"/>
    <w:rsid w:val="00A05655"/>
    <w:rsid w:val="00A15CB8"/>
    <w:rsid w:val="00A23171"/>
    <w:rsid w:val="00A25032"/>
    <w:rsid w:val="00A278F6"/>
    <w:rsid w:val="00A33A20"/>
    <w:rsid w:val="00A53C29"/>
    <w:rsid w:val="00A57496"/>
    <w:rsid w:val="00A5762D"/>
    <w:rsid w:val="00A65097"/>
    <w:rsid w:val="00A66034"/>
    <w:rsid w:val="00A73B7B"/>
    <w:rsid w:val="00A74B23"/>
    <w:rsid w:val="00A80BC4"/>
    <w:rsid w:val="00A85DD9"/>
    <w:rsid w:val="00A86905"/>
    <w:rsid w:val="00AA71DD"/>
    <w:rsid w:val="00AA7ED4"/>
    <w:rsid w:val="00AB1DB1"/>
    <w:rsid w:val="00AC02F3"/>
    <w:rsid w:val="00AC3EA8"/>
    <w:rsid w:val="00AD1E45"/>
    <w:rsid w:val="00AD5BD7"/>
    <w:rsid w:val="00AD6F85"/>
    <w:rsid w:val="00AE25F5"/>
    <w:rsid w:val="00AE38AB"/>
    <w:rsid w:val="00AE38F8"/>
    <w:rsid w:val="00AE5C8D"/>
    <w:rsid w:val="00AF0E75"/>
    <w:rsid w:val="00AF0ED4"/>
    <w:rsid w:val="00AF3557"/>
    <w:rsid w:val="00B07841"/>
    <w:rsid w:val="00B12DC6"/>
    <w:rsid w:val="00B21C28"/>
    <w:rsid w:val="00B24CD0"/>
    <w:rsid w:val="00B269BE"/>
    <w:rsid w:val="00B31A95"/>
    <w:rsid w:val="00B35453"/>
    <w:rsid w:val="00B379BA"/>
    <w:rsid w:val="00B407BD"/>
    <w:rsid w:val="00B44F3C"/>
    <w:rsid w:val="00B56F06"/>
    <w:rsid w:val="00B620BC"/>
    <w:rsid w:val="00B726CB"/>
    <w:rsid w:val="00B86AEE"/>
    <w:rsid w:val="00BA0EBD"/>
    <w:rsid w:val="00BA57DD"/>
    <w:rsid w:val="00BD1542"/>
    <w:rsid w:val="00BD682E"/>
    <w:rsid w:val="00BE3026"/>
    <w:rsid w:val="00BE4D9C"/>
    <w:rsid w:val="00BE567F"/>
    <w:rsid w:val="00BF0027"/>
    <w:rsid w:val="00C004F9"/>
    <w:rsid w:val="00C06963"/>
    <w:rsid w:val="00C14FAD"/>
    <w:rsid w:val="00C216D8"/>
    <w:rsid w:val="00C24C75"/>
    <w:rsid w:val="00C2789A"/>
    <w:rsid w:val="00C3364D"/>
    <w:rsid w:val="00C40B7E"/>
    <w:rsid w:val="00C47C14"/>
    <w:rsid w:val="00C57AEF"/>
    <w:rsid w:val="00C73B87"/>
    <w:rsid w:val="00C75950"/>
    <w:rsid w:val="00C85DD4"/>
    <w:rsid w:val="00C90DAA"/>
    <w:rsid w:val="00C93319"/>
    <w:rsid w:val="00C96601"/>
    <w:rsid w:val="00C97838"/>
    <w:rsid w:val="00CA34B1"/>
    <w:rsid w:val="00CA4CFC"/>
    <w:rsid w:val="00CA6443"/>
    <w:rsid w:val="00CB5714"/>
    <w:rsid w:val="00CB65CD"/>
    <w:rsid w:val="00CC522F"/>
    <w:rsid w:val="00CC7F43"/>
    <w:rsid w:val="00CD4067"/>
    <w:rsid w:val="00CD40D0"/>
    <w:rsid w:val="00CD5936"/>
    <w:rsid w:val="00CD6C49"/>
    <w:rsid w:val="00CE459B"/>
    <w:rsid w:val="00CE7A4C"/>
    <w:rsid w:val="00CF078E"/>
    <w:rsid w:val="00D016EA"/>
    <w:rsid w:val="00D14ABF"/>
    <w:rsid w:val="00D1672F"/>
    <w:rsid w:val="00D223E8"/>
    <w:rsid w:val="00D30D9D"/>
    <w:rsid w:val="00D52714"/>
    <w:rsid w:val="00D53F2D"/>
    <w:rsid w:val="00D575C1"/>
    <w:rsid w:val="00D607A8"/>
    <w:rsid w:val="00D66198"/>
    <w:rsid w:val="00D70112"/>
    <w:rsid w:val="00D70C43"/>
    <w:rsid w:val="00D74099"/>
    <w:rsid w:val="00D74374"/>
    <w:rsid w:val="00D749E9"/>
    <w:rsid w:val="00D76C4F"/>
    <w:rsid w:val="00D81063"/>
    <w:rsid w:val="00D82810"/>
    <w:rsid w:val="00D909C0"/>
    <w:rsid w:val="00D955BB"/>
    <w:rsid w:val="00DA1D31"/>
    <w:rsid w:val="00DA7AF5"/>
    <w:rsid w:val="00DB10D3"/>
    <w:rsid w:val="00DD02FB"/>
    <w:rsid w:val="00DE5B5D"/>
    <w:rsid w:val="00DE7D7B"/>
    <w:rsid w:val="00DF64E1"/>
    <w:rsid w:val="00E00485"/>
    <w:rsid w:val="00E22230"/>
    <w:rsid w:val="00E53120"/>
    <w:rsid w:val="00E54B24"/>
    <w:rsid w:val="00E57272"/>
    <w:rsid w:val="00E6025E"/>
    <w:rsid w:val="00E76F4F"/>
    <w:rsid w:val="00E810DE"/>
    <w:rsid w:val="00E81325"/>
    <w:rsid w:val="00E85007"/>
    <w:rsid w:val="00E93945"/>
    <w:rsid w:val="00E96BD0"/>
    <w:rsid w:val="00EA262C"/>
    <w:rsid w:val="00EA4F7B"/>
    <w:rsid w:val="00EA7CF7"/>
    <w:rsid w:val="00EB1794"/>
    <w:rsid w:val="00EB4555"/>
    <w:rsid w:val="00EC1AAC"/>
    <w:rsid w:val="00EC2D4F"/>
    <w:rsid w:val="00ED33BD"/>
    <w:rsid w:val="00ED55A1"/>
    <w:rsid w:val="00ED626F"/>
    <w:rsid w:val="00EE038B"/>
    <w:rsid w:val="00EF3B7A"/>
    <w:rsid w:val="00EF4109"/>
    <w:rsid w:val="00F04C15"/>
    <w:rsid w:val="00F12958"/>
    <w:rsid w:val="00F14F8C"/>
    <w:rsid w:val="00F240F5"/>
    <w:rsid w:val="00F2679D"/>
    <w:rsid w:val="00F430B7"/>
    <w:rsid w:val="00F43A76"/>
    <w:rsid w:val="00F57BD1"/>
    <w:rsid w:val="00F60150"/>
    <w:rsid w:val="00F66003"/>
    <w:rsid w:val="00F83F8E"/>
    <w:rsid w:val="00F8454E"/>
    <w:rsid w:val="00F93EFD"/>
    <w:rsid w:val="00F948DC"/>
    <w:rsid w:val="00FA0632"/>
    <w:rsid w:val="00FA2EA9"/>
    <w:rsid w:val="00FC002B"/>
    <w:rsid w:val="00FC0385"/>
    <w:rsid w:val="00FC107F"/>
    <w:rsid w:val="00FC21AC"/>
    <w:rsid w:val="00FC7D33"/>
    <w:rsid w:val="00FE0F9C"/>
    <w:rsid w:val="00FE27D8"/>
    <w:rsid w:val="00FF16C4"/>
    <w:rsid w:val="00FF3E7D"/>
    <w:rsid w:val="00FF44F3"/>
    <w:rsid w:val="00FF6C00"/>
    <w:rsid w:val="786B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</w:style>
  <w:style w:type="paragraph" w:styleId="6">
    <w:name w:val="annotation text"/>
    <w:basedOn w:val="1"/>
    <w:link w:val="29"/>
    <w:semiHidden/>
    <w:unhideWhenUsed/>
    <w:qFormat/>
    <w:uiPriority w:val="99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paragraph" w:styleId="13">
    <w:name w:val="annotation subject"/>
    <w:basedOn w:val="6"/>
    <w:next w:val="6"/>
    <w:link w:val="30"/>
    <w:semiHidden/>
    <w:unhideWhenUsed/>
    <w:uiPriority w:val="99"/>
    <w:rPr>
      <w:b/>
      <w:bCs/>
    </w:rPr>
  </w:style>
  <w:style w:type="character" w:styleId="16">
    <w:name w:val="HTML Typewriter"/>
    <w:basedOn w:val="1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7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5"/>
    <w:semiHidden/>
    <w:unhideWhenUsed/>
    <w:qFormat/>
    <w:uiPriority w:val="99"/>
    <w:rPr>
      <w:sz w:val="21"/>
      <w:szCs w:val="21"/>
    </w:rPr>
  </w:style>
  <w:style w:type="character" w:customStyle="1" w:styleId="19">
    <w:name w:val="标题 1 Char"/>
    <w:basedOn w:val="15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0">
    <w:name w:val="表格栏目"/>
    <w:basedOn w:val="1"/>
    <w:uiPriority w:val="0"/>
    <w:pPr>
      <w:adjustRightInd w:val="0"/>
      <w:snapToGrid w:val="0"/>
      <w:spacing w:before="45" w:after="45"/>
      <w:jc w:val="center"/>
    </w:pPr>
    <w:rPr>
      <w:rFonts w:ascii="宋体" w:eastAsia="黑体"/>
      <w:b/>
      <w:bCs/>
    </w:rPr>
  </w:style>
  <w:style w:type="paragraph" w:customStyle="1" w:styleId="21">
    <w:name w:val="表格单元"/>
    <w:basedOn w:val="1"/>
    <w:qFormat/>
    <w:uiPriority w:val="0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2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3">
    <w:name w:val="批注框文本 Char"/>
    <w:basedOn w:val="15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Char"/>
    <w:basedOn w:val="15"/>
    <w:link w:val="1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页脚 Char"/>
    <w:basedOn w:val="15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标题 3 Char"/>
    <w:basedOn w:val="15"/>
    <w:link w:val="4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8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批注文字 Char"/>
    <w:basedOn w:val="15"/>
    <w:link w:val="6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0">
    <w:name w:val="批注主题 Char"/>
    <w:basedOn w:val="29"/>
    <w:link w:val="13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paragraph" w:customStyle="1" w:styleId="31">
    <w:name w:val="正文表标题"/>
    <w:next w:val="1"/>
    <w:uiPriority w:val="0"/>
    <w:pPr>
      <w:jc w:val="center"/>
    </w:pPr>
    <w:rPr>
      <w:rFonts w:ascii="黑体" w:hAnsi="Times New Roman" w:eastAsia="黑体" w:cs="Times New Roman"/>
      <w:kern w:val="0"/>
      <w:sz w:val="20"/>
      <w:szCs w:val="20"/>
      <w:lang w:val="en-US" w:eastAsia="zh-CN" w:bidi="ar-SA"/>
    </w:rPr>
  </w:style>
  <w:style w:type="paragraph" w:customStyle="1" w:styleId="32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7257F6-F194-4E84-B523-222004FC1B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284</Words>
  <Characters>1620</Characters>
  <Lines>13</Lines>
  <Paragraphs>3</Paragraphs>
  <TotalTime>358</TotalTime>
  <ScaleCrop>false</ScaleCrop>
  <LinksUpToDate>false</LinksUpToDate>
  <CharactersWithSpaces>1901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2016-03-01T01:01:00Z</dcterms:created>
  <dc:creator>王兰</dc:creator>
  <cp:lastModifiedBy>张继旺 深圳市锦弘霖电子</cp:lastModifiedBy>
  <cp:lastPrinted>2015-02-03T05:44:00Z</cp:lastPrinted>
  <dcterms:modified xsi:type="dcterms:W3CDTF">2019-06-06T09:54:55Z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